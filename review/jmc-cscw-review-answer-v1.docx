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3DA95" w14:textId="37BBC546" w:rsidR="008022F2" w:rsidRDefault="00772E76">
      <w:r>
        <w:t xml:space="preserve">Thanks to all reviewers for offering so many valuable suggestions! We have taken all the suggestions and made significant </w:t>
      </w:r>
      <w:del w:id="0" w:author="John Carroll" w:date="2017-06-29T08:51:00Z">
        <w:r w:rsidDel="001A22C8">
          <w:delText xml:space="preserve">improvements </w:delText>
        </w:r>
      </w:del>
      <w:ins w:id="1" w:author="John Carroll" w:date="2017-06-29T08:51:00Z">
        <w:r w:rsidR="001A22C8">
          <w:t xml:space="preserve">revisions </w:t>
        </w:r>
      </w:ins>
      <w:r>
        <w:t xml:space="preserve">to the paper. </w:t>
      </w:r>
      <w:del w:id="2" w:author="John Carroll" w:date="2017-06-29T08:51:00Z">
        <w:r w:rsidDel="001A22C8">
          <w:delText>Below are the major changes</w:delText>
        </w:r>
      </w:del>
      <w:ins w:id="3" w:author="John Carroll" w:date="2017-06-29T08:51:00Z">
        <w:r w:rsidR="001A22C8">
          <w:t>We describe those below</w:t>
        </w:r>
      </w:ins>
      <w:r>
        <w:t>:</w:t>
      </w:r>
    </w:p>
    <w:p w14:paraId="7785558D" w14:textId="77777777" w:rsidR="00772E76" w:rsidRDefault="00772E76"/>
    <w:p w14:paraId="512FF0BE" w14:textId="77777777" w:rsidR="00772E76" w:rsidRPr="00772E76" w:rsidRDefault="00772E76" w:rsidP="00772E76">
      <w:pPr>
        <w:pStyle w:val="ListParagraph"/>
        <w:numPr>
          <w:ilvl w:val="0"/>
          <w:numId w:val="1"/>
        </w:numPr>
        <w:rPr>
          <w:i/>
        </w:rPr>
      </w:pPr>
      <w:r w:rsidRPr="00772E76">
        <w:rPr>
          <w:i/>
          <w:lang w:eastAsia="zh-CN"/>
        </w:rPr>
        <w:t>Clarify research contribution and generalized benefits to other CSCW practitioners and researchers</w:t>
      </w:r>
    </w:p>
    <w:p w14:paraId="37337FDE" w14:textId="77777777" w:rsidR="00772E76" w:rsidRDefault="00772E76" w:rsidP="00772E76"/>
    <w:p w14:paraId="4DBD2F21" w14:textId="68F134F6" w:rsidR="00772E76" w:rsidRPr="00772E76" w:rsidRDefault="00772E76" w:rsidP="00772E76">
      <w:del w:id="4" w:author="John Carroll" w:date="2017-06-29T08:54:00Z">
        <w:r w:rsidDel="001A22C8">
          <w:delText xml:space="preserve">We </w:delText>
        </w:r>
      </w:del>
      <w:del w:id="5" w:author="John Carroll" w:date="2017-06-29T08:51:00Z">
        <w:r w:rsidDel="001A22C8">
          <w:delText>made more emphasis</w:delText>
        </w:r>
      </w:del>
      <w:del w:id="6" w:author="John Carroll" w:date="2017-06-29T08:54:00Z">
        <w:r w:rsidDel="001A22C8">
          <w:delText xml:space="preserve"> in both introduction and discussion </w:delText>
        </w:r>
      </w:del>
      <w:del w:id="7" w:author="John Carroll" w:date="2017-06-29T08:52:00Z">
        <w:r w:rsidDel="001A22C8">
          <w:delText xml:space="preserve">our </w:delText>
        </w:r>
      </w:del>
      <w:del w:id="8" w:author="John Carroll" w:date="2017-06-29T08:54:00Z">
        <w:r w:rsidDel="001A22C8">
          <w:delText xml:space="preserve">contribution. </w:delText>
        </w:r>
      </w:del>
      <w:del w:id="9" w:author="John Carroll" w:date="2017-06-29T08:52:00Z">
        <w:r w:rsidRPr="00772E76" w:rsidDel="001A22C8">
          <w:delText xml:space="preserve">While this </w:delText>
        </w:r>
      </w:del>
      <w:ins w:id="10" w:author="John Carroll" w:date="2017-06-29T08:52:00Z">
        <w:r w:rsidR="001A22C8">
          <w:t xml:space="preserve">The </w:t>
        </w:r>
      </w:ins>
      <w:r w:rsidRPr="00772E76">
        <w:t xml:space="preserve">paper reports </w:t>
      </w:r>
      <w:ins w:id="11" w:author="John Carroll" w:date="2017-06-29T08:53:00Z">
        <w:r w:rsidR="001A22C8">
          <w:t xml:space="preserve">specifically reports on </w:t>
        </w:r>
      </w:ins>
      <w:r w:rsidRPr="00772E76">
        <w:t xml:space="preserve">a collaborative </w:t>
      </w:r>
      <w:del w:id="12" w:author="John Carroll" w:date="2017-06-29T08:53:00Z">
        <w:r w:rsidRPr="00772E76" w:rsidDel="001A22C8">
          <w:delText>task in a specific intelligence</w:delText>
        </w:r>
      </w:del>
      <w:ins w:id="13" w:author="John Carroll" w:date="2017-06-29T08:53:00Z">
        <w:r w:rsidR="001A22C8">
          <w:t>information</w:t>
        </w:r>
      </w:ins>
      <w:r w:rsidRPr="00772E76">
        <w:t xml:space="preserve"> analysis </w:t>
      </w:r>
      <w:ins w:id="14" w:author="John Carroll" w:date="2017-06-29T08:53:00Z">
        <w:r w:rsidR="001A22C8">
          <w:t xml:space="preserve">task situated in the intelligence </w:t>
        </w:r>
      </w:ins>
      <w:r w:rsidRPr="00772E76">
        <w:t xml:space="preserve">domain, </w:t>
      </w:r>
      <w:ins w:id="15" w:author="John Carroll" w:date="2017-06-29T08:53:00Z">
        <w:r w:rsidR="001A22C8">
          <w:t xml:space="preserve">but our </w:t>
        </w:r>
      </w:ins>
      <w:r w:rsidRPr="00772E76">
        <w:t xml:space="preserve">findings regarding team process and breakdowns </w:t>
      </w:r>
      <w:del w:id="16" w:author="John Carroll" w:date="2017-06-29T08:54:00Z">
        <w:r w:rsidRPr="00772E76" w:rsidDel="001A22C8">
          <w:delText xml:space="preserve">meet </w:delText>
        </w:r>
      </w:del>
      <w:ins w:id="17" w:author="John Carroll" w:date="2017-06-29T08:54:00Z">
        <w:r w:rsidR="001A22C8">
          <w:t>address</w:t>
        </w:r>
        <w:r w:rsidR="001A22C8" w:rsidRPr="00772E76">
          <w:t xml:space="preserve"> </w:t>
        </w:r>
      </w:ins>
      <w:r w:rsidRPr="00772E76">
        <w:t>the interest</w:t>
      </w:r>
      <w:ins w:id="18" w:author="John Carroll" w:date="2017-06-29T08:54:00Z">
        <w:r w:rsidR="001A22C8">
          <w:t>s</w:t>
        </w:r>
      </w:ins>
      <w:r w:rsidRPr="00772E76">
        <w:t xml:space="preserve"> of the broader CSCW community. </w:t>
      </w:r>
      <w:ins w:id="19" w:author="John Carroll" w:date="2017-06-29T08:54:00Z">
        <w:r w:rsidR="001A22C8">
          <w:t>In the revision, we more clearly emphasize</w:t>
        </w:r>
      </w:ins>
      <w:ins w:id="20" w:author="John Carroll" w:date="2017-06-29T08:55:00Z">
        <w:r w:rsidR="001A22C8">
          <w:t>,</w:t>
        </w:r>
      </w:ins>
      <w:ins w:id="21" w:author="John Carroll" w:date="2017-06-29T08:54:00Z">
        <w:r w:rsidR="001A22C8">
          <w:t xml:space="preserve"> in both the introduction and discussion</w:t>
        </w:r>
      </w:ins>
      <w:ins w:id="22" w:author="John Carroll" w:date="2017-06-29T08:55:00Z">
        <w:r w:rsidR="001A22C8">
          <w:t>,</w:t>
        </w:r>
      </w:ins>
      <w:ins w:id="23" w:author="John Carroll" w:date="2017-06-29T08:54:00Z">
        <w:r w:rsidR="001A22C8">
          <w:t xml:space="preserve"> the contribution of this paper to understanding and </w:t>
        </w:r>
        <w:proofErr w:type="spellStart"/>
        <w:r w:rsidR="001A22C8">
          <w:t>suppoting</w:t>
        </w:r>
        <w:proofErr w:type="spellEnd"/>
        <w:r w:rsidR="001A22C8">
          <w:t xml:space="preserve"> the coordination of complex collaborative work</w:t>
        </w:r>
      </w:ins>
      <w:ins w:id="24" w:author="John Carroll" w:date="2017-06-29T08:56:00Z">
        <w:r w:rsidR="001A22C8">
          <w:t>: (</w:t>
        </w:r>
      </w:ins>
      <w:del w:id="25" w:author="John Carroll" w:date="2017-06-29T08:54:00Z">
        <w:r w:rsidRPr="00772E76" w:rsidDel="001A22C8">
          <w:delText>This study makes three contributions</w:delText>
        </w:r>
      </w:del>
      <w:del w:id="26" w:author="John Carroll" w:date="2017-06-29T08:55:00Z">
        <w:r w:rsidRPr="00772E76" w:rsidDel="001A22C8">
          <w:delText xml:space="preserve">: </w:delText>
        </w:r>
      </w:del>
      <w:r w:rsidRPr="00772E76">
        <w:t xml:space="preserve">1) we </w:t>
      </w:r>
      <w:del w:id="27" w:author="John Carroll" w:date="2017-06-29T08:57:00Z">
        <w:r w:rsidRPr="00772E76" w:rsidDel="001A22C8">
          <w:delText xml:space="preserve">observed </w:delText>
        </w:r>
      </w:del>
      <w:ins w:id="28" w:author="John Carroll" w:date="2017-06-29T08:57:00Z">
        <w:r w:rsidR="001A22C8">
          <w:t>documented</w:t>
        </w:r>
        <w:r w:rsidR="001A22C8" w:rsidRPr="00772E76">
          <w:t xml:space="preserve"> </w:t>
        </w:r>
      </w:ins>
      <w:r w:rsidRPr="00772E76">
        <w:t>a spontaneously adopted interleaving workflow</w:t>
      </w:r>
      <w:ins w:id="29" w:author="John Carroll" w:date="2017-06-29T08:59:00Z">
        <w:r w:rsidR="001A22C8">
          <w:t xml:space="preserve"> involving switching </w:t>
        </w:r>
      </w:ins>
      <w:ins w:id="30" w:author="John Carroll" w:date="2017-06-29T09:00:00Z">
        <w:r w:rsidR="001A22C8">
          <w:t>between</w:t>
        </w:r>
      </w:ins>
      <w:ins w:id="31" w:author="John Carroll" w:date="2017-06-29T08:59:00Z">
        <w:r w:rsidR="001A22C8">
          <w:t xml:space="preserve"> modeling </w:t>
        </w:r>
      </w:ins>
      <w:ins w:id="32" w:author="John Carroll" w:date="2017-06-29T09:00:00Z">
        <w:r w:rsidR="001A22C8">
          <w:t>and</w:t>
        </w:r>
      </w:ins>
      <w:ins w:id="33" w:author="John Carroll" w:date="2017-06-29T08:59:00Z">
        <w:r w:rsidR="001A22C8">
          <w:t xml:space="preserve"> analysis</w:t>
        </w:r>
      </w:ins>
      <w:ins w:id="34" w:author="John Carroll" w:date="2017-06-29T08:57:00Z">
        <w:r w:rsidR="001A22C8">
          <w:t>,</w:t>
        </w:r>
      </w:ins>
      <w:r w:rsidRPr="00772E76">
        <w:t xml:space="preserve"> and quantitatively </w:t>
      </w:r>
      <w:ins w:id="35" w:author="John Carroll" w:date="2017-06-29T09:00:00Z">
        <w:r w:rsidR="001A22C8">
          <w:t>characterized</w:t>
        </w:r>
      </w:ins>
      <w:ins w:id="36" w:author="John Carroll" w:date="2017-06-29T08:57:00Z">
        <w:r w:rsidR="001A22C8">
          <w:t xml:space="preserve"> </w:t>
        </w:r>
      </w:ins>
      <w:del w:id="37" w:author="John Carroll" w:date="2017-06-29T08:57:00Z">
        <w:r w:rsidRPr="00772E76" w:rsidDel="001A22C8">
          <w:delText xml:space="preserve">proved that </w:delText>
        </w:r>
      </w:del>
      <w:ins w:id="38" w:author="John Carroll" w:date="2017-06-29T08:57:00Z">
        <w:r w:rsidR="001A22C8">
          <w:t xml:space="preserve">how </w:t>
        </w:r>
      </w:ins>
      <w:r w:rsidRPr="00772E76">
        <w:t xml:space="preserve">an earlier switch from modeling to analysis improves </w:t>
      </w:r>
      <w:ins w:id="39" w:author="John Carroll" w:date="2017-06-29T08:58:00Z">
        <w:r w:rsidR="001A22C8">
          <w:t xml:space="preserve">team </w:t>
        </w:r>
      </w:ins>
      <w:r w:rsidRPr="00772E76">
        <w:t xml:space="preserve">performance; </w:t>
      </w:r>
      <w:ins w:id="40" w:author="John Carroll" w:date="2017-06-29T08:58:00Z">
        <w:r w:rsidR="001A22C8">
          <w:t>(</w:t>
        </w:r>
      </w:ins>
      <w:r w:rsidRPr="00772E76">
        <w:t xml:space="preserve">2) we distinguished three labor division strategies and five factors that impacted team performance; 3) </w:t>
      </w:r>
      <w:r w:rsidR="00454D25">
        <w:t>our result implied that effective collaboration requires teams being aware of not only partner actions, but also</w:t>
      </w:r>
      <w:r w:rsidRPr="00772E76">
        <w:t xml:space="preserve"> contribution value, uncertainty, and context of insight.</w:t>
      </w:r>
    </w:p>
    <w:p w14:paraId="6DC5E9C4" w14:textId="77777777" w:rsidR="00772E76" w:rsidRDefault="00772E76" w:rsidP="00772E76"/>
    <w:p w14:paraId="5CA5E9CE" w14:textId="7773517A" w:rsidR="00772E76" w:rsidRPr="00772E76" w:rsidRDefault="0089267A" w:rsidP="00772E76">
      <w:pPr>
        <w:pStyle w:val="ListParagraph"/>
        <w:numPr>
          <w:ilvl w:val="0"/>
          <w:numId w:val="1"/>
        </w:numPr>
        <w:rPr>
          <w:i/>
        </w:rPr>
      </w:pPr>
      <w:ins w:id="41" w:author="John Carroll" w:date="2017-06-29T09:02:00Z">
        <w:r>
          <w:rPr>
            <w:i/>
          </w:rPr>
          <w:t>C</w:t>
        </w:r>
      </w:ins>
      <w:del w:id="42" w:author="John Carroll" w:date="2017-06-29T09:02:00Z">
        <w:r w:rsidR="00772E76" w:rsidRPr="00772E76" w:rsidDel="0089267A">
          <w:rPr>
            <w:i/>
          </w:rPr>
          <w:delText>More c</w:delText>
        </w:r>
      </w:del>
      <w:r w:rsidR="00772E76" w:rsidRPr="00772E76">
        <w:rPr>
          <w:i/>
        </w:rPr>
        <w:t>ollaborati</w:t>
      </w:r>
      <w:ins w:id="43" w:author="John Carroll" w:date="2017-06-29T09:02:00Z">
        <w:r>
          <w:rPr>
            <w:i/>
          </w:rPr>
          <w:t xml:space="preserve">ve modeling and annotation </w:t>
        </w:r>
      </w:ins>
      <w:del w:id="44" w:author="John Carroll" w:date="2017-06-29T09:02:00Z">
        <w:r w:rsidR="00772E76" w:rsidRPr="00772E76" w:rsidDel="0089267A">
          <w:rPr>
            <w:i/>
          </w:rPr>
          <w:delText xml:space="preserve">on </w:delText>
        </w:r>
      </w:del>
      <w:r w:rsidR="00772E76" w:rsidRPr="00772E76">
        <w:rPr>
          <w:i/>
        </w:rPr>
        <w:t>literature</w:t>
      </w:r>
    </w:p>
    <w:p w14:paraId="6407695D" w14:textId="77777777" w:rsidR="00772E76" w:rsidRDefault="00772E76" w:rsidP="00772E76"/>
    <w:p w14:paraId="7BBDC9D9" w14:textId="0B6355CF" w:rsidR="001F01A3" w:rsidRDefault="001F01A3" w:rsidP="00772E76">
      <w:del w:id="45" w:author="John Carroll" w:date="2017-06-29T09:01:00Z">
        <w:r w:rsidDel="0089267A">
          <w:delText>Thanks for directing us to the literature. We included</w:delText>
        </w:r>
      </w:del>
      <w:ins w:id="46" w:author="John Carroll" w:date="2017-06-29T09:01:00Z">
        <w:r w:rsidR="0089267A">
          <w:t>We developed our treatment of prior literature</w:t>
        </w:r>
      </w:ins>
      <w:del w:id="47" w:author="John Carroll" w:date="2017-06-29T09:01:00Z">
        <w:r w:rsidDel="0089267A">
          <w:delText xml:space="preserve"> literature </w:delText>
        </w:r>
      </w:del>
      <w:ins w:id="48" w:author="John Carroll" w:date="2017-06-29T09:01:00Z">
        <w:r w:rsidR="0089267A">
          <w:t xml:space="preserve"> </w:t>
        </w:r>
      </w:ins>
      <w:r>
        <w:t>in collaborative modeling and annotation</w:t>
      </w:r>
      <w:ins w:id="49" w:author="John Carroll" w:date="2017-06-29T09:01:00Z">
        <w:r w:rsidR="0089267A">
          <w:t>.</w:t>
        </w:r>
      </w:ins>
      <w:del w:id="50" w:author="John Carroll" w:date="2017-06-29T09:01:00Z">
        <w:r w:rsidDel="0089267A">
          <w:delText xml:space="preserve"> and believe these help our contribution clearer. </w:delText>
        </w:r>
      </w:del>
    </w:p>
    <w:p w14:paraId="3AF579DA" w14:textId="77777777" w:rsidR="001F01A3" w:rsidRPr="00772E76" w:rsidRDefault="001F01A3" w:rsidP="00772E76"/>
    <w:p w14:paraId="0B61F359" w14:textId="77777777" w:rsidR="00772E76" w:rsidRPr="00772E76" w:rsidRDefault="00772E76" w:rsidP="00772E76">
      <w:pPr>
        <w:widowControl w:val="0"/>
        <w:autoSpaceDE w:val="0"/>
        <w:autoSpaceDN w:val="0"/>
        <w:adjustRightInd w:val="0"/>
        <w:rPr>
          <w:rFonts w:ascii="AppleSystemUIFont" w:hAnsi="AppleSystemUIFont" w:cs="AppleSystemUIFont"/>
          <w:color w:val="353535"/>
        </w:rPr>
      </w:pPr>
      <w:r w:rsidRPr="00772E76">
        <w:rPr>
          <w:rFonts w:ascii="AppleSystemUIFontItalic" w:hAnsi="AppleSystemUIFontItalic" w:cs="AppleSystemUIFontItalic"/>
          <w:iCs/>
          <w:color w:val="353535"/>
        </w:rPr>
        <w:t xml:space="preserve">Many researches [@chen2014, @Nokelainen2015] have demonstrated that annotation helps share knowledge when reading and writing, two critical activities in intelligence analysis. </w:t>
      </w:r>
    </w:p>
    <w:p w14:paraId="47C159A6" w14:textId="77777777" w:rsidR="00772E76" w:rsidRPr="00772E76" w:rsidRDefault="00772E76" w:rsidP="00772E76">
      <w:pPr>
        <w:widowControl w:val="0"/>
        <w:autoSpaceDE w:val="0"/>
        <w:autoSpaceDN w:val="0"/>
        <w:adjustRightInd w:val="0"/>
        <w:rPr>
          <w:rFonts w:ascii="AppleSystemUIFont" w:hAnsi="AppleSystemUIFont" w:cs="AppleSystemUIFont"/>
          <w:color w:val="353535"/>
        </w:rPr>
      </w:pPr>
    </w:p>
    <w:p w14:paraId="5F99179C" w14:textId="77777777" w:rsidR="00772E76" w:rsidRPr="00772E76" w:rsidRDefault="00772E76" w:rsidP="00772E76">
      <w:proofErr w:type="spellStart"/>
      <w:r w:rsidRPr="00772E76">
        <w:rPr>
          <w:rFonts w:ascii="AppleSystemUIFontItalic" w:hAnsi="AppleSystemUIFontItalic" w:cs="AppleSystemUIFontItalic"/>
          <w:iCs/>
          <w:color w:val="353535"/>
        </w:rPr>
        <w:t>Prilla</w:t>
      </w:r>
      <w:proofErr w:type="spellEnd"/>
      <w:r w:rsidRPr="00772E76">
        <w:rPr>
          <w:rFonts w:ascii="AppleSystemUIFontItalic" w:hAnsi="AppleSystemUIFontItalic" w:cs="AppleSystemUIFontItalic"/>
          <w:iCs/>
          <w:color w:val="353535"/>
        </w:rPr>
        <w:t xml:space="preserve"> et al. [@Prilla2013] gave a comprehensive review of collaborative modeling.</w:t>
      </w:r>
    </w:p>
    <w:p w14:paraId="0F2BA181" w14:textId="77777777" w:rsidR="00772E76" w:rsidRDefault="00772E76" w:rsidP="00772E76">
      <w:pPr>
        <w:rPr>
          <w:ins w:id="51" w:author="John Carroll" w:date="2017-06-29T09:01:00Z"/>
        </w:rPr>
      </w:pPr>
    </w:p>
    <w:p w14:paraId="4E70F30F" w14:textId="120A50C6" w:rsidR="0089267A" w:rsidRDefault="0089267A" w:rsidP="00772E76">
      <w:pPr>
        <w:rPr>
          <w:ins w:id="52" w:author="John Carroll" w:date="2017-06-29T09:03:00Z"/>
        </w:rPr>
      </w:pPr>
      <w:ins w:id="53" w:author="John Carroll" w:date="2017-06-29T09:03:00Z">
        <w:r>
          <w:t>Comment: I don’t think we want to imply that the revision was just “more” literature review. That does not seem to be a strong rationale.</w:t>
        </w:r>
      </w:ins>
    </w:p>
    <w:p w14:paraId="755F9D0B" w14:textId="77777777" w:rsidR="0089267A" w:rsidRDefault="0089267A" w:rsidP="00772E76">
      <w:pPr>
        <w:rPr>
          <w:ins w:id="54" w:author="John Carroll" w:date="2017-06-29T09:03:00Z"/>
        </w:rPr>
      </w:pPr>
    </w:p>
    <w:p w14:paraId="7CDF8DFC" w14:textId="5E2966F5" w:rsidR="0089267A" w:rsidRDefault="0089267A" w:rsidP="00772E76">
      <w:pPr>
        <w:rPr>
          <w:ins w:id="55" w:author="John Carroll" w:date="2017-06-29T09:02:00Z"/>
        </w:rPr>
      </w:pPr>
      <w:ins w:id="56" w:author="John Carroll" w:date="2017-06-29T09:01:00Z">
        <w:r>
          <w:t>Comment: I don</w:t>
        </w:r>
      </w:ins>
      <w:ins w:id="57" w:author="John Carroll" w:date="2017-06-29T09:02:00Z">
        <w:r>
          <w:t>’t think we explained here HOW the literature review was developed or HOW that improved the paper?</w:t>
        </w:r>
      </w:ins>
    </w:p>
    <w:p w14:paraId="205EF628" w14:textId="77777777" w:rsidR="0089267A" w:rsidRDefault="0089267A" w:rsidP="00772E76"/>
    <w:p w14:paraId="17DF7F93" w14:textId="39A44763" w:rsidR="00772E76" w:rsidRPr="00772E76" w:rsidRDefault="00772E76" w:rsidP="00772E76">
      <w:pPr>
        <w:pStyle w:val="ListParagraph"/>
        <w:numPr>
          <w:ilvl w:val="0"/>
          <w:numId w:val="1"/>
        </w:numPr>
      </w:pPr>
      <w:del w:id="58" w:author="John Carroll" w:date="2017-06-29T09:04:00Z">
        <w:r w:rsidDel="0089267A">
          <w:rPr>
            <w:i/>
          </w:rPr>
          <w:delText>It would be good to compare</w:delText>
        </w:r>
      </w:del>
      <w:ins w:id="59" w:author="John Carroll" w:date="2017-06-29T09:04:00Z">
        <w:r w:rsidR="0089267A">
          <w:rPr>
            <w:i/>
          </w:rPr>
          <w:t>Comparing</w:t>
        </w:r>
      </w:ins>
      <w:r>
        <w:rPr>
          <w:i/>
        </w:rPr>
        <w:t xml:space="preserve"> use of CAnalytics to other existing tools</w:t>
      </w:r>
    </w:p>
    <w:p w14:paraId="742DD63C" w14:textId="77777777" w:rsidR="00772E76" w:rsidRDefault="00772E76" w:rsidP="00772E76"/>
    <w:p w14:paraId="77D1A4B4" w14:textId="77777777" w:rsidR="00F22D6D" w:rsidRDefault="0089267A" w:rsidP="00772E76">
      <w:pPr>
        <w:widowControl w:val="0"/>
        <w:autoSpaceDE w:val="0"/>
        <w:autoSpaceDN w:val="0"/>
        <w:adjustRightInd w:val="0"/>
        <w:rPr>
          <w:ins w:id="60" w:author="John Carroll" w:date="2017-06-29T09:10:00Z"/>
        </w:rPr>
      </w:pPr>
      <w:ins w:id="61" w:author="John Carroll" w:date="2017-06-29T09:04:00Z">
        <w:r>
          <w:t xml:space="preserve">The research setting and research design we adopted has strengths and limitations. A key strength for us is that we were able to work with </w:t>
        </w:r>
      </w:ins>
      <w:ins w:id="62" w:author="John Carroll" w:date="2017-06-29T09:05:00Z">
        <w:r>
          <w:t>motivated</w:t>
        </w:r>
      </w:ins>
      <w:ins w:id="63" w:author="John Carroll" w:date="2017-06-29T09:04:00Z">
        <w:r>
          <w:t xml:space="preserve"> </w:t>
        </w:r>
      </w:ins>
      <w:ins w:id="64" w:author="John Carroll" w:date="2017-06-29T09:05:00Z">
        <w:r>
          <w:t xml:space="preserve">participants on a pretty complex </w:t>
        </w:r>
      </w:ins>
      <w:ins w:id="65" w:author="John Carroll" w:date="2017-06-29T09:07:00Z">
        <w:r>
          <w:t xml:space="preserve">collaborative </w:t>
        </w:r>
      </w:ins>
      <w:ins w:id="66" w:author="John Carroll" w:date="2017-06-29T09:05:00Z">
        <w:r>
          <w:t xml:space="preserve">task through a two-week period. Because </w:t>
        </w:r>
      </w:ins>
      <w:ins w:id="67" w:author="John Carroll" w:date="2017-06-29T09:07:00Z">
        <w:r>
          <w:t>our</w:t>
        </w:r>
      </w:ins>
      <w:ins w:id="68" w:author="John Carroll" w:date="2017-06-29T09:05:00Z">
        <w:r>
          <w:t xml:space="preserve"> participants were studying our task domain, they were all aware of standard tool </w:t>
        </w:r>
      </w:ins>
      <w:ins w:id="69" w:author="John Carroll" w:date="2017-06-29T09:06:00Z">
        <w:r>
          <w:t>approaches</w:t>
        </w:r>
      </w:ins>
      <w:ins w:id="70" w:author="John Carroll" w:date="2017-06-29T09:05:00Z">
        <w:r>
          <w:t xml:space="preserve"> </w:t>
        </w:r>
      </w:ins>
      <w:ins w:id="71" w:author="John Carroll" w:date="2017-06-29T09:06:00Z">
        <w:r>
          <w:t>such as ACH and Analysts Workbench</w:t>
        </w:r>
      </w:ins>
      <w:ins w:id="72" w:author="John Carroll" w:date="2017-06-29T09:05:00Z">
        <w:r>
          <w:t>.</w:t>
        </w:r>
      </w:ins>
      <w:ins w:id="73" w:author="John Carroll" w:date="2017-06-29T09:07:00Z">
        <w:r>
          <w:t xml:space="preserve"> These are </w:t>
        </w:r>
      </w:ins>
      <w:ins w:id="74" w:author="John Carroll" w:date="2017-06-29T09:09:00Z">
        <w:r>
          <w:t>important</w:t>
        </w:r>
      </w:ins>
      <w:ins w:id="75" w:author="John Carroll" w:date="2017-06-29T09:07:00Z">
        <w:r>
          <w:t xml:space="preserve"> strengths</w:t>
        </w:r>
      </w:ins>
      <w:ins w:id="76" w:author="John Carroll" w:date="2017-06-29T09:08:00Z">
        <w:r>
          <w:t>, particularly in our domain where expert practitioners are difficult to find</w:t>
        </w:r>
      </w:ins>
      <w:ins w:id="77" w:author="John Carroll" w:date="2017-06-29T09:09:00Z">
        <w:r>
          <w:t xml:space="preserve"> at all (many work for intelligence agencies and contractors)</w:t>
        </w:r>
      </w:ins>
      <w:ins w:id="78" w:author="John Carroll" w:date="2017-06-29T09:08:00Z">
        <w:r>
          <w:t xml:space="preserve"> and </w:t>
        </w:r>
      </w:ins>
      <w:ins w:id="79" w:author="John Carroll" w:date="2017-06-29T09:09:00Z">
        <w:r>
          <w:t xml:space="preserve">their time </w:t>
        </w:r>
      </w:ins>
      <w:ins w:id="80" w:author="John Carroll" w:date="2017-06-29T09:10:00Z">
        <w:r>
          <w:t xml:space="preserve">and effort </w:t>
        </w:r>
      </w:ins>
      <w:ins w:id="81" w:author="John Carroll" w:date="2017-06-29T09:09:00Z">
        <w:r>
          <w:t xml:space="preserve">is </w:t>
        </w:r>
      </w:ins>
      <w:ins w:id="82" w:author="John Carroll" w:date="2017-06-29T09:10:00Z">
        <w:r>
          <w:t>closely managed.</w:t>
        </w:r>
      </w:ins>
      <w:ins w:id="83" w:author="John Carroll" w:date="2017-06-29T09:05:00Z">
        <w:r>
          <w:t xml:space="preserve"> </w:t>
        </w:r>
      </w:ins>
    </w:p>
    <w:p w14:paraId="1EAB8231" w14:textId="77777777" w:rsidR="00F22D6D" w:rsidRDefault="00F22D6D" w:rsidP="00772E76">
      <w:pPr>
        <w:widowControl w:val="0"/>
        <w:autoSpaceDE w:val="0"/>
        <w:autoSpaceDN w:val="0"/>
        <w:adjustRightInd w:val="0"/>
        <w:rPr>
          <w:ins w:id="84" w:author="John Carroll" w:date="2017-06-29T09:10:00Z"/>
        </w:rPr>
      </w:pPr>
    </w:p>
    <w:p w14:paraId="1D21AC00" w14:textId="068606F8" w:rsidR="00F22D6D" w:rsidRDefault="00F22D6D" w:rsidP="00772E76">
      <w:pPr>
        <w:widowControl w:val="0"/>
        <w:autoSpaceDE w:val="0"/>
        <w:autoSpaceDN w:val="0"/>
        <w:adjustRightInd w:val="0"/>
        <w:rPr>
          <w:ins w:id="85" w:author="John Carroll" w:date="2017-06-29T09:15:00Z"/>
        </w:rPr>
      </w:pPr>
      <w:ins w:id="86" w:author="John Carroll" w:date="2017-06-29T09:11:00Z">
        <w:r>
          <w:t xml:space="preserve">One of the limitations in our study design is that we were unable conduct control group comparisons. Ethically it is difficult to assign students to </w:t>
        </w:r>
      </w:ins>
      <w:ins w:id="87" w:author="John Carroll" w:date="2017-06-29T09:12:00Z">
        <w:r>
          <w:t>education</w:t>
        </w:r>
      </w:ins>
      <w:ins w:id="88" w:author="John Carroll" w:date="2017-06-29T09:11:00Z">
        <w:r>
          <w:t xml:space="preserve"> conditions</w:t>
        </w:r>
      </w:ins>
      <w:ins w:id="89" w:author="John Carroll" w:date="2017-06-29T09:12:00Z">
        <w:r>
          <w:t xml:space="preserve"> that may be </w:t>
        </w:r>
        <w:r>
          <w:lastRenderedPageBreak/>
          <w:t>disadvantaged</w:t>
        </w:r>
      </w:ins>
      <w:ins w:id="90" w:author="John Carroll" w:date="2017-06-29T09:11:00Z">
        <w:r>
          <w:t xml:space="preserve">, </w:t>
        </w:r>
      </w:ins>
      <w:ins w:id="91" w:author="John Carroll" w:date="2017-06-29T09:12:00Z">
        <w:r>
          <w:t xml:space="preserve">indeed, the instructor we worked with wanted all of his students to experience the same </w:t>
        </w:r>
      </w:ins>
      <w:ins w:id="92" w:author="John Carroll" w:date="2017-06-29T09:15:00Z">
        <w:r>
          <w:t xml:space="preserve">educational </w:t>
        </w:r>
      </w:ins>
      <w:ins w:id="93" w:author="John Carroll" w:date="2017-06-29T09:12:00Z">
        <w:r>
          <w:t xml:space="preserve">opportunities. </w:t>
        </w:r>
      </w:ins>
      <w:ins w:id="94" w:author="John Carroll" w:date="2017-06-29T09:18:00Z">
        <w:r>
          <w:rPr>
            <w:rFonts w:ascii="AppleSystemUIFontItalic" w:hAnsi="AppleSystemUIFontItalic" w:cs="AppleSystemUIFontItalic"/>
            <w:iCs/>
            <w:color w:val="353535"/>
          </w:rPr>
          <w:t xml:space="preserve">This is a direct conflict between our interest in using the classroom context as a larger-scale </w:t>
        </w:r>
        <w:proofErr w:type="spellStart"/>
        <w:r>
          <w:rPr>
            <w:rFonts w:ascii="AppleSystemUIFontItalic" w:hAnsi="AppleSystemUIFontItalic" w:cs="AppleSystemUIFontItalic"/>
            <w:iCs/>
            <w:color w:val="353535"/>
          </w:rPr>
          <w:t>testbed</w:t>
        </w:r>
        <w:proofErr w:type="spellEnd"/>
        <w:r>
          <w:rPr>
            <w:rFonts w:ascii="AppleSystemUIFontItalic" w:hAnsi="AppleSystemUIFontItalic" w:cs="AppleSystemUIFontItalic"/>
            <w:iCs/>
            <w:color w:val="353535"/>
          </w:rPr>
          <w:t xml:space="preserve"> </w:t>
        </w:r>
      </w:ins>
      <w:moveToRangeStart w:id="95" w:author="John Carroll" w:date="2017-06-29T09:17:00Z" w:name="move360347204"/>
      <w:moveTo w:id="96" w:author="John Carroll" w:date="2017-06-29T09:17:00Z">
        <w:del w:id="97" w:author="John Carroll" w:date="2017-06-29T09:17:00Z">
          <w:r w:rsidRPr="00CD625B" w:rsidDel="00F22D6D">
            <w:rPr>
              <w:rFonts w:ascii="AppleSystemUIFontItalic" w:hAnsi="AppleSystemUIFontItalic" w:cs="AppleSystemUIFontItalic"/>
              <w:iCs/>
              <w:color w:val="353535"/>
            </w:rPr>
            <w:delText xml:space="preserve">. </w:delText>
          </w:r>
        </w:del>
        <w:del w:id="98" w:author="John Carroll" w:date="2017-06-29T09:18:00Z">
          <w:r w:rsidRPr="00CD625B" w:rsidDel="00F22D6D">
            <w:rPr>
              <w:rFonts w:ascii="AppleSystemUIFontItalic" w:hAnsi="AppleSystemUIFontItalic" w:cs="AppleSystemUIFontItalic"/>
              <w:iCs/>
              <w:color w:val="353535"/>
            </w:rPr>
            <w:delText xml:space="preserve">While the study provides us a testbed for </w:delText>
          </w:r>
        </w:del>
        <w:proofErr w:type="spellStart"/>
        <w:r w:rsidRPr="00CD625B">
          <w:rPr>
            <w:rFonts w:ascii="AppleSystemUIFontItalic" w:hAnsi="AppleSystemUIFontItalic" w:cs="AppleSystemUIFontItalic"/>
            <w:iCs/>
            <w:color w:val="353535"/>
          </w:rPr>
          <w:t>CAnalytics</w:t>
        </w:r>
        <w:proofErr w:type="spellEnd"/>
        <w:r w:rsidRPr="00CD625B">
          <w:rPr>
            <w:rFonts w:ascii="AppleSystemUIFontItalic" w:hAnsi="AppleSystemUIFontItalic" w:cs="AppleSystemUIFontItalic"/>
            <w:iCs/>
            <w:color w:val="353535"/>
          </w:rPr>
          <w:t xml:space="preserve">, </w:t>
        </w:r>
      </w:moveTo>
      <w:ins w:id="99" w:author="John Carroll" w:date="2017-06-29T09:19:00Z">
        <w:r>
          <w:rPr>
            <w:rFonts w:ascii="AppleSystemUIFontItalic" w:hAnsi="AppleSystemUIFontItalic" w:cs="AppleSystemUIFontItalic"/>
            <w:iCs/>
            <w:color w:val="353535"/>
          </w:rPr>
          <w:t xml:space="preserve">and the students/instructor interest in </w:t>
        </w:r>
      </w:ins>
      <w:moveTo w:id="100" w:author="John Carroll" w:date="2017-06-29T09:17:00Z">
        <w:del w:id="101" w:author="John Carroll" w:date="2017-06-29T09:19:00Z">
          <w:r w:rsidRPr="00CD625B" w:rsidDel="00F22D6D">
            <w:rPr>
              <w:rFonts w:ascii="AppleSystemUIFontItalic" w:hAnsi="AppleSystemUIFontItalic" w:cs="AppleSystemUIFontItalic"/>
              <w:iCs/>
              <w:color w:val="353535"/>
            </w:rPr>
            <w:delText>it also provides students a chance to e</w:delText>
          </w:r>
        </w:del>
      </w:moveTo>
      <w:ins w:id="102" w:author="John Carroll" w:date="2017-06-29T09:19:00Z">
        <w:r>
          <w:rPr>
            <w:rFonts w:ascii="AppleSystemUIFontItalic" w:hAnsi="AppleSystemUIFontItalic" w:cs="AppleSystemUIFontItalic"/>
            <w:iCs/>
            <w:color w:val="353535"/>
          </w:rPr>
          <w:t>e</w:t>
        </w:r>
      </w:ins>
      <w:moveTo w:id="103" w:author="John Carroll" w:date="2017-06-29T09:17:00Z">
        <w:r w:rsidRPr="00CD625B">
          <w:rPr>
            <w:rFonts w:ascii="AppleSystemUIFontItalic" w:hAnsi="AppleSystemUIFontItalic" w:cs="AppleSystemUIFontItalic"/>
            <w:iCs/>
            <w:color w:val="353535"/>
          </w:rPr>
          <w:t>xperienc</w:t>
        </w:r>
      </w:moveTo>
      <w:ins w:id="104" w:author="John Carroll" w:date="2017-06-29T09:19:00Z">
        <w:r>
          <w:rPr>
            <w:rFonts w:ascii="AppleSystemUIFontItalic" w:hAnsi="AppleSystemUIFontItalic" w:cs="AppleSystemUIFontItalic"/>
            <w:iCs/>
            <w:color w:val="353535"/>
          </w:rPr>
          <w:t>ing and learning about</w:t>
        </w:r>
      </w:ins>
      <w:moveTo w:id="105" w:author="John Carroll" w:date="2017-06-29T09:17:00Z">
        <w:del w:id="106" w:author="John Carroll" w:date="2017-06-29T09:19:00Z">
          <w:r w:rsidRPr="00CD625B" w:rsidDel="00F22D6D">
            <w:rPr>
              <w:rFonts w:ascii="AppleSystemUIFontItalic" w:hAnsi="AppleSystemUIFontItalic" w:cs="AppleSystemUIFontItalic"/>
              <w:iCs/>
              <w:color w:val="353535"/>
            </w:rPr>
            <w:delText>e</w:delText>
          </w:r>
        </w:del>
        <w:r w:rsidRPr="00CD625B">
          <w:rPr>
            <w:rFonts w:ascii="AppleSystemUIFontItalic" w:hAnsi="AppleSystemUIFontItalic" w:cs="AppleSystemUIFontItalic"/>
            <w:iCs/>
            <w:color w:val="353535"/>
          </w:rPr>
          <w:t xml:space="preserve"> the effect of technology on collaborative intelligence analysis. </w:t>
        </w:r>
        <w:del w:id="107" w:author="John Carroll" w:date="2017-06-29T09:20:00Z">
          <w:r w:rsidRPr="00CD625B" w:rsidDel="00F22D6D">
            <w:rPr>
              <w:rFonts w:ascii="AppleSystemUIFontItalic" w:hAnsi="AppleSystemUIFontItalic" w:cs="AppleSystemUIFontItalic"/>
              <w:iCs/>
              <w:color w:val="353535"/>
            </w:rPr>
            <w:delText>Students could still opt out this study and use existing tools, in which case, however, we could not analyze and report their data.</w:delText>
          </w:r>
        </w:del>
      </w:moveTo>
      <w:moveToRangeEnd w:id="95"/>
      <w:ins w:id="108" w:author="John Carroll" w:date="2017-06-29T09:13:00Z">
        <w:r>
          <w:t xml:space="preserve">We have </w:t>
        </w:r>
      </w:ins>
      <w:ins w:id="109" w:author="John Carroll" w:date="2017-06-29T09:17:00Z">
        <w:r>
          <w:t>strengthened</w:t>
        </w:r>
      </w:ins>
      <w:ins w:id="110" w:author="John Carroll" w:date="2017-06-29T09:13:00Z">
        <w:r>
          <w:t xml:space="preserve"> and clarified our explanation </w:t>
        </w:r>
      </w:ins>
      <w:ins w:id="111" w:author="John Carroll" w:date="2017-06-29T09:15:00Z">
        <w:r>
          <w:t xml:space="preserve">of strengths and limitations of the research design. The classroom is surely a special case of the </w:t>
        </w:r>
      </w:ins>
      <w:ins w:id="112" w:author="John Carroll" w:date="2017-06-29T09:16:00Z">
        <w:r>
          <w:t>“real world”, but it is the real world</w:t>
        </w:r>
      </w:ins>
      <w:ins w:id="113" w:author="John Carroll" w:date="2017-06-29T09:17:00Z">
        <w:r>
          <w:t xml:space="preserve"> relative to a lab study context</w:t>
        </w:r>
      </w:ins>
      <w:ins w:id="114" w:author="John Carroll" w:date="2017-06-29T09:16:00Z">
        <w:r>
          <w:t>. We often cannot run control conditions in workplaces</w:t>
        </w:r>
      </w:ins>
      <w:ins w:id="115" w:author="John Carroll" w:date="2017-06-29T09:17:00Z">
        <w:r>
          <w:t>.</w:t>
        </w:r>
      </w:ins>
      <w:del w:id="116" w:author="John Carroll" w:date="2017-06-29T09:13:00Z">
        <w:r w:rsidR="00772E76" w:rsidRPr="00CD625B" w:rsidDel="00F22D6D">
          <w:delText xml:space="preserve">We admit that albeit all the opportunities classroom study brings us to look into team process in a natural environment over multiple usage sessions, it has its limitations, and being unable to conduct a comparison study is one of them. </w:delText>
        </w:r>
      </w:del>
      <w:del w:id="117" w:author="John Carroll" w:date="2017-06-29T09:15:00Z">
        <w:r w:rsidR="00772E76" w:rsidRPr="00CD625B" w:rsidDel="00F22D6D">
          <w:delText>We</w:delText>
        </w:r>
      </w:del>
    </w:p>
    <w:p w14:paraId="61ABA221" w14:textId="77777777" w:rsidR="00F22D6D" w:rsidRDefault="00F22D6D" w:rsidP="00772E76">
      <w:pPr>
        <w:widowControl w:val="0"/>
        <w:autoSpaceDE w:val="0"/>
        <w:autoSpaceDN w:val="0"/>
        <w:adjustRightInd w:val="0"/>
        <w:rPr>
          <w:ins w:id="118" w:author="John Carroll" w:date="2017-06-29T09:15:00Z"/>
        </w:rPr>
      </w:pPr>
    </w:p>
    <w:p w14:paraId="26747A6A" w14:textId="77777777" w:rsidR="003442E4" w:rsidRDefault="00F22D6D" w:rsidP="00772E76">
      <w:pPr>
        <w:widowControl w:val="0"/>
        <w:autoSpaceDE w:val="0"/>
        <w:autoSpaceDN w:val="0"/>
        <w:adjustRightInd w:val="0"/>
        <w:rPr>
          <w:ins w:id="119" w:author="John Carroll" w:date="2017-06-29T09:22:00Z"/>
          <w:rFonts w:ascii="AppleSystemUIFontItalic" w:hAnsi="AppleSystemUIFontItalic" w:cs="AppleSystemUIFontItalic"/>
          <w:iCs/>
          <w:color w:val="353535"/>
        </w:rPr>
      </w:pPr>
      <w:ins w:id="120" w:author="John Carroll" w:date="2017-06-29T09:20:00Z">
        <w:r>
          <w:t xml:space="preserve">This limitation also bears on the issue about student groups “opting out” of using our tool. </w:t>
        </w:r>
        <w:r w:rsidRPr="00CD625B">
          <w:rPr>
            <w:rFonts w:ascii="AppleSystemUIFontItalic" w:hAnsi="AppleSystemUIFontItalic" w:cs="AppleSystemUIFontItalic"/>
            <w:iCs/>
            <w:color w:val="353535"/>
          </w:rPr>
          <w:t xml:space="preserve">Students </w:t>
        </w:r>
        <w:r>
          <w:rPr>
            <w:rFonts w:ascii="AppleSystemUIFontItalic" w:hAnsi="AppleSystemUIFontItalic" w:cs="AppleSystemUIFontItalic"/>
            <w:iCs/>
            <w:color w:val="353535"/>
          </w:rPr>
          <w:t>often do not follow the recommended instructions</w:t>
        </w:r>
      </w:ins>
      <w:ins w:id="121" w:author="John Carroll" w:date="2017-06-29T09:21:00Z">
        <w:r w:rsidR="003442E4">
          <w:rPr>
            <w:rFonts w:ascii="AppleSystemUIFontItalic" w:hAnsi="AppleSystemUIFontItalic" w:cs="AppleSystemUIFontItalic"/>
            <w:iCs/>
            <w:color w:val="353535"/>
          </w:rPr>
          <w:t xml:space="preserve">; this is just a fact about the classroom context. Moreover, from our ethical standpoint as researchers, our participants always have the free choice to not participate at any time. Therefore, this issue was beyond our </w:t>
        </w:r>
      </w:ins>
      <w:ins w:id="122" w:author="John Carroll" w:date="2017-06-29T09:22:00Z">
        <w:r w:rsidR="003442E4">
          <w:rPr>
            <w:rFonts w:ascii="AppleSystemUIFontItalic" w:hAnsi="AppleSystemUIFontItalic" w:cs="AppleSystemUIFontItalic"/>
            <w:iCs/>
            <w:color w:val="353535"/>
          </w:rPr>
          <w:t xml:space="preserve">control. We reported the fact that one group did not </w:t>
        </w:r>
        <w:proofErr w:type="spellStart"/>
        <w:r w:rsidR="003442E4">
          <w:rPr>
            <w:rFonts w:ascii="AppleSystemUIFontItalic" w:hAnsi="AppleSystemUIFontItalic" w:cs="AppleSystemUIFontItalic"/>
            <w:iCs/>
            <w:color w:val="353535"/>
          </w:rPr>
          <w:t>participate.</w:t>
        </w:r>
        <w:proofErr w:type="spellEnd"/>
      </w:ins>
    </w:p>
    <w:p w14:paraId="361875C1" w14:textId="77777777" w:rsidR="003442E4" w:rsidRDefault="003442E4" w:rsidP="00772E76">
      <w:pPr>
        <w:rPr>
          <w:ins w:id="123" w:author="John Carroll" w:date="2017-06-29T09:23:00Z"/>
          <w:rFonts w:ascii="AppleSystemUIFontItalic" w:hAnsi="AppleSystemUIFontItalic" w:cs="AppleSystemUIFontItalic"/>
          <w:iCs/>
          <w:color w:val="353535"/>
        </w:rPr>
      </w:pPr>
    </w:p>
    <w:p w14:paraId="636A4C32" w14:textId="77777777" w:rsidR="003442E4" w:rsidRDefault="003442E4" w:rsidP="00772E76">
      <w:pPr>
        <w:rPr>
          <w:ins w:id="124" w:author="John Carroll" w:date="2017-06-29T09:23:00Z"/>
          <w:rFonts w:ascii="AppleSystemUIFontItalic" w:hAnsi="AppleSystemUIFontItalic" w:cs="AppleSystemUIFontItalic"/>
          <w:iCs/>
          <w:color w:val="353535"/>
        </w:rPr>
      </w:pPr>
      <w:ins w:id="125" w:author="John Carroll" w:date="2017-06-29T09:23:00Z">
        <w:r>
          <w:rPr>
            <w:rFonts w:ascii="AppleSystemUIFontItalic" w:hAnsi="AppleSystemUIFontItalic" w:cs="AppleSystemUIFontItalic"/>
            <w:iCs/>
            <w:color w:val="353535"/>
          </w:rPr>
          <w:t xml:space="preserve">Comment: We used the term classroom study in our title but perhaps </w:t>
        </w:r>
        <w:proofErr w:type="spellStart"/>
        <w:r>
          <w:rPr>
            <w:rFonts w:ascii="AppleSystemUIFontItalic" w:hAnsi="AppleSystemUIFontItalic" w:cs="AppleSystemUIFontItalic"/>
            <w:iCs/>
            <w:color w:val="353535"/>
          </w:rPr>
          <w:t>underanalyzed</w:t>
        </w:r>
        <w:proofErr w:type="spellEnd"/>
        <w:r>
          <w:rPr>
            <w:rFonts w:ascii="AppleSystemUIFontItalic" w:hAnsi="AppleSystemUIFontItalic" w:cs="AppleSystemUIFontItalic"/>
            <w:iCs/>
            <w:color w:val="353535"/>
          </w:rPr>
          <w:t xml:space="preserve"> what a classroom study is and the strengths and limitations of doing one.</w:t>
        </w:r>
      </w:ins>
    </w:p>
    <w:p w14:paraId="35F55ACD" w14:textId="77777777" w:rsidR="003442E4" w:rsidRDefault="003442E4" w:rsidP="00772E76">
      <w:pPr>
        <w:rPr>
          <w:ins w:id="126" w:author="John Carroll" w:date="2017-06-29T09:24:00Z"/>
          <w:rFonts w:ascii="AppleSystemUIFontItalic" w:hAnsi="AppleSystemUIFontItalic" w:cs="AppleSystemUIFontItalic"/>
          <w:iCs/>
          <w:color w:val="353535"/>
        </w:rPr>
      </w:pPr>
    </w:p>
    <w:p w14:paraId="1D809F9B" w14:textId="7FFA0742" w:rsidR="00772E76" w:rsidRPr="00CD625B" w:rsidDel="003442E4" w:rsidRDefault="00772E76" w:rsidP="00772E76">
      <w:pPr>
        <w:widowControl w:val="0"/>
        <w:autoSpaceDE w:val="0"/>
        <w:autoSpaceDN w:val="0"/>
        <w:adjustRightInd w:val="0"/>
        <w:rPr>
          <w:del w:id="127" w:author="John Carroll" w:date="2017-06-29T09:23:00Z"/>
          <w:rFonts w:ascii="AppleSystemUIFontItalic" w:hAnsi="AppleSystemUIFontItalic" w:cs="AppleSystemUIFontItalic"/>
          <w:iCs/>
          <w:color w:val="353535"/>
        </w:rPr>
      </w:pPr>
      <w:bookmarkStart w:id="128" w:name="_GoBack"/>
      <w:bookmarkEnd w:id="128"/>
      <w:del w:id="129" w:author="John Carroll" w:date="2017-06-29T09:15:00Z">
        <w:r w:rsidRPr="00CD625B" w:rsidDel="00F22D6D">
          <w:delText xml:space="preserve"> </w:delText>
        </w:r>
      </w:del>
      <w:del w:id="130" w:author="John Carroll" w:date="2017-06-29T09:23:00Z">
        <w:r w:rsidRPr="00CD625B" w:rsidDel="003442E4">
          <w:delText xml:space="preserve">added explanation to the method section in paper that </w:delText>
        </w:r>
        <w:r w:rsidRPr="00CD625B" w:rsidDel="003442E4">
          <w:rPr>
            <w:rFonts w:ascii="AppleSystemUIFontItalic" w:hAnsi="AppleSystemUIFontItalic" w:cs="AppleSystemUIFontItalic"/>
            <w:iCs/>
            <w:color w:val="353535"/>
          </w:rPr>
          <w:delText>all participants were from the same course by the same instructor, and thus should get the same opportunity learning and using new tools</w:delText>
        </w:r>
      </w:del>
      <w:moveFromRangeStart w:id="131" w:author="John Carroll" w:date="2017-06-29T09:17:00Z" w:name="move360347204"/>
      <w:moveFrom w:id="132" w:author="John Carroll" w:date="2017-06-29T09:17:00Z">
        <w:del w:id="133" w:author="John Carroll" w:date="2017-06-29T09:23:00Z">
          <w:r w:rsidRPr="00CD625B" w:rsidDel="003442E4">
            <w:rPr>
              <w:rFonts w:ascii="AppleSystemUIFontItalic" w:hAnsi="AppleSystemUIFontItalic" w:cs="AppleSystemUIFontItalic"/>
              <w:iCs/>
              <w:color w:val="353535"/>
            </w:rPr>
            <w:delText>. While the study provides us a testbed for CAnalytics, it also provides students a chance to experience the effect of technology on collaborative intelligence analysis. Students could still opt out this study and use existing tools, in which case, however, we could not analyze and report their data.</w:delText>
          </w:r>
        </w:del>
      </w:moveFrom>
      <w:moveFromRangeEnd w:id="131"/>
    </w:p>
    <w:p w14:paraId="6A77AEAF" w14:textId="77777777" w:rsidR="00772E76" w:rsidRDefault="00772E76" w:rsidP="00772E76"/>
    <w:p w14:paraId="0C756451" w14:textId="77777777" w:rsidR="00772E76" w:rsidRPr="00772E76" w:rsidRDefault="00772E76" w:rsidP="00772E76">
      <w:pPr>
        <w:pStyle w:val="ListParagraph"/>
        <w:numPr>
          <w:ilvl w:val="0"/>
          <w:numId w:val="1"/>
        </w:numPr>
      </w:pPr>
      <w:r>
        <w:rPr>
          <w:i/>
        </w:rPr>
        <w:t>Add description the use of CAnalytics outside class, what other systems they used, and the effect</w:t>
      </w:r>
    </w:p>
    <w:p w14:paraId="0E962AC1" w14:textId="77777777" w:rsidR="00772E76" w:rsidRDefault="00772E76" w:rsidP="00772E76"/>
    <w:p w14:paraId="31F2F1DA" w14:textId="77777777" w:rsidR="00772E76" w:rsidRDefault="00772E76" w:rsidP="00772E76">
      <w:r>
        <w:t xml:space="preserve">We added data analysis in the beginning of result: </w:t>
      </w:r>
    </w:p>
    <w:p w14:paraId="5034F377" w14:textId="77777777" w:rsidR="00772E76" w:rsidRPr="00772E76" w:rsidRDefault="00772E76" w:rsidP="00772E76">
      <w:r w:rsidRPr="00772E76">
        <w:t xml:space="preserve">Teams had three intensive usage sessions over the week, although they could access the tool any time; two sessions were in class and one was outside class before the team report deadline. 22 teams self disclosed that they used CAnalytics as the analytic tool in the project although they were allowed to use any other tool; one team reported that they mostly used Google Doc. The </w:t>
      </w:r>
      <w:proofErr w:type="gramStart"/>
      <w:r w:rsidRPr="00772E76">
        <w:t>reported usage was confirmed by the system log</w:t>
      </w:r>
      <w:proofErr w:type="gramEnd"/>
      <w:r w:rsidRPr="00772E76">
        <w:t xml:space="preserve">. Seven teams reported using </w:t>
      </w:r>
      <w:proofErr w:type="spellStart"/>
      <w:r w:rsidRPr="00772E76">
        <w:t>GroupMe</w:t>
      </w:r>
      <w:proofErr w:type="spellEnd"/>
      <w:r w:rsidRPr="00772E76">
        <w:t xml:space="preserve"> and other instant message outside class. They used these tools for instant communication and coordination of meeting. Ten teams reported using Google Doc. Nine of them used Google Doc only for composing the final team report and CAnalytics for analysis tasks; one team went further and used Google Doc as the main analytic tool.  </w:t>
      </w:r>
    </w:p>
    <w:p w14:paraId="1A6CE9B5" w14:textId="77777777" w:rsidR="00772E76" w:rsidRPr="00772E76" w:rsidRDefault="00772E76" w:rsidP="00772E76"/>
    <w:sectPr w:rsidR="00772E76" w:rsidRPr="00772E76" w:rsidSect="00A14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6503C"/>
    <w:multiLevelType w:val="hybridMultilevel"/>
    <w:tmpl w:val="FBD00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grammar="clean"/>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76"/>
    <w:rsid w:val="001A22C8"/>
    <w:rsid w:val="001F01A3"/>
    <w:rsid w:val="003442E4"/>
    <w:rsid w:val="00454D25"/>
    <w:rsid w:val="00724C42"/>
    <w:rsid w:val="00772E76"/>
    <w:rsid w:val="008022F2"/>
    <w:rsid w:val="0089267A"/>
    <w:rsid w:val="00A14284"/>
    <w:rsid w:val="00CD625B"/>
    <w:rsid w:val="00F22D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40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E76"/>
    <w:pPr>
      <w:ind w:left="720"/>
      <w:contextualSpacing/>
    </w:pPr>
  </w:style>
  <w:style w:type="paragraph" w:styleId="BalloonText">
    <w:name w:val="Balloon Text"/>
    <w:basedOn w:val="Normal"/>
    <w:link w:val="BalloonTextChar"/>
    <w:uiPriority w:val="99"/>
    <w:semiHidden/>
    <w:unhideWhenUsed/>
    <w:rsid w:val="001A22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22C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E76"/>
    <w:pPr>
      <w:ind w:left="720"/>
      <w:contextualSpacing/>
    </w:pPr>
  </w:style>
  <w:style w:type="paragraph" w:styleId="BalloonText">
    <w:name w:val="Balloon Text"/>
    <w:basedOn w:val="Normal"/>
    <w:link w:val="BalloonTextChar"/>
    <w:uiPriority w:val="99"/>
    <w:semiHidden/>
    <w:unhideWhenUsed/>
    <w:rsid w:val="001A22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22C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923</Words>
  <Characters>5267</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Chen</dc:creator>
  <cp:keywords/>
  <dc:description/>
  <cp:lastModifiedBy>John Carroll</cp:lastModifiedBy>
  <cp:revision>2</cp:revision>
  <dcterms:created xsi:type="dcterms:W3CDTF">2017-06-29T13:24:00Z</dcterms:created>
  <dcterms:modified xsi:type="dcterms:W3CDTF">2017-06-29T13:24:00Z</dcterms:modified>
</cp:coreProperties>
</file>